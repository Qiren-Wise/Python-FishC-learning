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5026" w14:textId="77777777" w:rsidR="005D7DF8" w:rsidRPr="005D7DF8" w:rsidRDefault="005D7DF8" w:rsidP="005D7DF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D7DF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测试题：</w:t>
      </w:r>
    </w:p>
    <w:p w14:paraId="74717979" w14:textId="28B98557" w:rsidR="005D7DF8" w:rsidRDefault="005D7DF8" w:rsidP="005D7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 xml:space="preserve">if not (money &lt; 100): </w:t>
      </w:r>
      <w:r w:rsidRPr="005D7DF8">
        <w:rPr>
          <w:rFonts w:ascii="Arial" w:eastAsia="宋体" w:hAnsi="Arial" w:cs="Arial"/>
          <w:kern w:val="0"/>
          <w:sz w:val="27"/>
          <w:szCs w:val="27"/>
        </w:rPr>
        <w:t>上边这行代码相当于？</w:t>
      </w:r>
    </w:p>
    <w:p w14:paraId="703D1306" w14:textId="38F08993" w:rsidR="005D7DF8" w:rsidRPr="005D7DF8" w:rsidRDefault="005D7DF8" w:rsidP="005D7DF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kern w:val="0"/>
          <w:sz w:val="27"/>
          <w:szCs w:val="27"/>
        </w:rPr>
        <w:t xml:space="preserve">       </w:t>
      </w:r>
      <w:r>
        <w:rPr>
          <w:rFonts w:ascii="Arial" w:eastAsia="宋体" w:hAnsi="Arial" w:cs="Arial" w:hint="eastAsia"/>
          <w:kern w:val="0"/>
          <w:sz w:val="27"/>
          <w:szCs w:val="27"/>
        </w:rPr>
        <w:t>答：</w:t>
      </w:r>
      <w:r>
        <w:rPr>
          <w:rFonts w:ascii="Arial" w:eastAsia="宋体" w:hAnsi="Arial" w:cs="Arial"/>
          <w:kern w:val="0"/>
          <w:sz w:val="27"/>
          <w:szCs w:val="27"/>
        </w:rPr>
        <w:t>if money&gt;=100.</w:t>
      </w:r>
      <w:ins w:id="0" w:author="刘 佳俊" w:date="2020-11-21T16:55:00Z">
        <w:r w:rsidR="009D6B33">
          <w:rPr>
            <w:rFonts w:ascii="Arial" w:eastAsia="宋体" w:hAnsi="Arial" w:cs="Arial"/>
            <w:kern w:val="0"/>
            <w:sz w:val="27"/>
            <w:szCs w:val="27"/>
          </w:rPr>
          <w:t xml:space="preserve"> </w:t>
        </w:r>
        <w:r w:rsidR="009D6B33" w:rsidRPr="009D6B33">
          <w:rPr>
            <w:rFonts w:ascii="Arial" w:eastAsia="宋体" w:hAnsi="Arial" w:cs="Arial" w:hint="eastAsia"/>
            <w:b/>
            <w:bCs/>
            <w:color w:val="C00000"/>
            <w:kern w:val="0"/>
            <w:sz w:val="27"/>
            <w:szCs w:val="27"/>
            <w:rPrChange w:id="1" w:author="刘 佳俊" w:date="2020-11-21T16:55:00Z">
              <w:rPr>
                <w:rFonts w:ascii="Arial" w:eastAsia="宋体" w:hAnsi="Arial" w:cs="Arial" w:hint="eastAsia"/>
                <w:kern w:val="0"/>
                <w:sz w:val="27"/>
                <w:szCs w:val="27"/>
              </w:rPr>
            </w:rPrChange>
          </w:rPr>
          <w:t>正确</w:t>
        </w:r>
      </w:ins>
    </w:p>
    <w:p w14:paraId="404E1596" w14:textId="099F1583" w:rsidR="005D7DF8" w:rsidRDefault="005D7DF8" w:rsidP="005D7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 xml:space="preserve">assert </w:t>
      </w:r>
      <w:r w:rsidRPr="005D7DF8">
        <w:rPr>
          <w:rFonts w:ascii="Arial" w:eastAsia="宋体" w:hAnsi="Arial" w:cs="Arial"/>
          <w:kern w:val="0"/>
          <w:sz w:val="27"/>
          <w:szCs w:val="27"/>
        </w:rPr>
        <w:t>的作用是什么？</w:t>
      </w:r>
      <w:ins w:id="2" w:author="刘 佳俊" w:date="2020-11-21T16:55:00Z">
        <w:r w:rsidR="009D6B33">
          <w:rPr>
            <w:rFonts w:ascii="Arial" w:eastAsia="宋体" w:hAnsi="Arial" w:cs="Arial" w:hint="eastAsia"/>
            <w:b/>
            <w:bCs/>
            <w:color w:val="C00000"/>
            <w:kern w:val="0"/>
            <w:sz w:val="27"/>
            <w:szCs w:val="27"/>
          </w:rPr>
          <w:t xml:space="preserve"> </w:t>
        </w:r>
      </w:ins>
    </w:p>
    <w:p w14:paraId="67BE87FF" w14:textId="5C61A9D0" w:rsidR="005D7DF8" w:rsidRPr="009D6B33" w:rsidRDefault="005D7DF8" w:rsidP="005D7DF8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C00000"/>
          <w:kern w:val="0"/>
          <w:sz w:val="27"/>
          <w:szCs w:val="27"/>
          <w:rPrChange w:id="3" w:author="刘 佳俊" w:date="2020-11-21T16:55:00Z">
            <w:rPr>
              <w:rFonts w:ascii="Arial" w:eastAsia="宋体" w:hAnsi="Arial" w:cs="Arial"/>
              <w:kern w:val="0"/>
              <w:sz w:val="27"/>
              <w:szCs w:val="27"/>
            </w:rPr>
          </w:rPrChange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答：这是断言的意思，当</w:t>
      </w:r>
      <w:r>
        <w:rPr>
          <w:rFonts w:ascii="Arial" w:eastAsia="宋体" w:hAnsi="Arial" w:cs="Arial" w:hint="eastAsia"/>
          <w:kern w:val="0"/>
          <w:sz w:val="27"/>
          <w:szCs w:val="27"/>
        </w:rPr>
        <w:t>assert</w:t>
      </w:r>
      <w:r>
        <w:rPr>
          <w:rFonts w:ascii="Arial" w:eastAsia="宋体" w:hAnsi="Arial" w:cs="Arial" w:hint="eastAsia"/>
          <w:kern w:val="0"/>
          <w:sz w:val="27"/>
          <w:szCs w:val="27"/>
        </w:rPr>
        <w:t>后面的程序为假的时候，将会出现程序异常，这样可以作为一个检查点，确保程序里的某个值一定要为真才能正常运行。</w:t>
      </w:r>
      <w:ins w:id="4" w:author="刘 佳俊" w:date="2020-11-21T16:55:00Z">
        <w:r w:rsidR="009D6B33">
          <w:rPr>
            <w:rFonts w:ascii="Arial" w:eastAsia="宋体" w:hAnsi="Arial" w:cs="Arial" w:hint="eastAsia"/>
            <w:kern w:val="0"/>
            <w:sz w:val="27"/>
            <w:szCs w:val="27"/>
          </w:rPr>
          <w:t xml:space="preserve"> </w:t>
        </w:r>
        <w:r w:rsidR="009D6B33" w:rsidRPr="009D6B33">
          <w:rPr>
            <w:rFonts w:ascii="Arial" w:eastAsia="宋体" w:hAnsi="Arial" w:cs="Arial" w:hint="eastAsia"/>
            <w:b/>
            <w:bCs/>
            <w:color w:val="C00000"/>
            <w:kern w:val="0"/>
            <w:sz w:val="27"/>
            <w:szCs w:val="27"/>
            <w:rPrChange w:id="5" w:author="刘 佳俊" w:date="2020-11-21T16:55:00Z">
              <w:rPr>
                <w:rFonts w:ascii="Arial" w:eastAsia="宋体" w:hAnsi="Arial" w:cs="Arial" w:hint="eastAsia"/>
                <w:color w:val="C00000"/>
                <w:kern w:val="0"/>
                <w:sz w:val="27"/>
                <w:szCs w:val="27"/>
              </w:rPr>
            </w:rPrChange>
          </w:rPr>
          <w:t>正确</w:t>
        </w:r>
      </w:ins>
    </w:p>
    <w:p w14:paraId="0E9EF46F" w14:textId="6E34A28A" w:rsidR="005D7DF8" w:rsidRDefault="005D7DF8" w:rsidP="005D7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假设有</w:t>
      </w:r>
      <w:r w:rsidRPr="005D7DF8">
        <w:rPr>
          <w:rFonts w:ascii="Arial" w:eastAsia="宋体" w:hAnsi="Arial" w:cs="Arial"/>
          <w:kern w:val="0"/>
          <w:sz w:val="27"/>
          <w:szCs w:val="27"/>
        </w:rPr>
        <w:t xml:space="preserve"> x = 1</w:t>
      </w:r>
      <w:r w:rsidRPr="005D7DF8">
        <w:rPr>
          <w:rFonts w:ascii="Arial" w:eastAsia="宋体" w:hAnsi="Arial" w:cs="Arial"/>
          <w:kern w:val="0"/>
          <w:sz w:val="27"/>
          <w:szCs w:val="27"/>
        </w:rPr>
        <w:t>，</w:t>
      </w:r>
      <w:r w:rsidRPr="005D7DF8">
        <w:rPr>
          <w:rFonts w:ascii="Arial" w:eastAsia="宋体" w:hAnsi="Arial" w:cs="Arial"/>
          <w:kern w:val="0"/>
          <w:sz w:val="27"/>
          <w:szCs w:val="27"/>
        </w:rPr>
        <w:t>y = 2</w:t>
      </w:r>
      <w:r w:rsidRPr="005D7DF8">
        <w:rPr>
          <w:rFonts w:ascii="Arial" w:eastAsia="宋体" w:hAnsi="Arial" w:cs="Arial"/>
          <w:kern w:val="0"/>
          <w:sz w:val="27"/>
          <w:szCs w:val="27"/>
        </w:rPr>
        <w:t>，</w:t>
      </w:r>
      <w:r w:rsidRPr="005D7DF8">
        <w:rPr>
          <w:rFonts w:ascii="Arial" w:eastAsia="宋体" w:hAnsi="Arial" w:cs="Arial"/>
          <w:kern w:val="0"/>
          <w:sz w:val="27"/>
          <w:szCs w:val="27"/>
        </w:rPr>
        <w:t>z = 3</w:t>
      </w:r>
      <w:r w:rsidRPr="005D7DF8">
        <w:rPr>
          <w:rFonts w:ascii="Arial" w:eastAsia="宋体" w:hAnsi="Arial" w:cs="Arial"/>
          <w:kern w:val="0"/>
          <w:sz w:val="27"/>
          <w:szCs w:val="27"/>
        </w:rPr>
        <w:t>，请问如何快速将三个变量的值互相交换？</w:t>
      </w:r>
    </w:p>
    <w:p w14:paraId="56B4176C" w14:textId="78784282" w:rsidR="005D7DF8" w:rsidRPr="005D7DF8" w:rsidRDefault="005D7DF8" w:rsidP="005D7DF8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5D7DF8">
        <w:rPr>
          <w:rFonts w:ascii="Arial" w:eastAsia="宋体" w:hAnsi="Arial" w:cs="Arial"/>
          <w:kern w:val="0"/>
          <w:sz w:val="27"/>
          <w:szCs w:val="27"/>
        </w:rPr>
        <w:t>x,y,z=1,2,3</w:t>
      </w:r>
    </w:p>
    <w:p w14:paraId="55F37D66" w14:textId="77777777" w:rsidR="005D7DF8" w:rsidRPr="005D7DF8" w:rsidRDefault="005D7DF8" w:rsidP="005D7DF8">
      <w:pPr>
        <w:widowControl/>
        <w:shd w:val="clear" w:color="auto" w:fill="FFFFFF"/>
        <w:spacing w:before="120"/>
        <w:ind w:leftChars="929" w:left="195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x = y if y == 2 else y</w:t>
      </w:r>
    </w:p>
    <w:p w14:paraId="791E92DC" w14:textId="77777777" w:rsidR="005D7DF8" w:rsidRPr="005D7DF8" w:rsidRDefault="005D7DF8" w:rsidP="005D7DF8">
      <w:pPr>
        <w:widowControl/>
        <w:shd w:val="clear" w:color="auto" w:fill="FFFFFF"/>
        <w:spacing w:before="120"/>
        <w:ind w:leftChars="929" w:left="195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y = z if z == 3 else z</w:t>
      </w:r>
    </w:p>
    <w:p w14:paraId="744C7826" w14:textId="20798AF0" w:rsidR="005D7DF8" w:rsidRDefault="005D7DF8" w:rsidP="005D7DF8">
      <w:pPr>
        <w:widowControl/>
        <w:shd w:val="clear" w:color="auto" w:fill="FFFFFF"/>
        <w:spacing w:before="120"/>
        <w:ind w:leftChars="929" w:left="1951"/>
        <w:jc w:val="left"/>
        <w:rPr>
          <w:ins w:id="6" w:author="刘 佳俊" w:date="2020-11-21T16:54:00Z"/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z = x if x == 1 else x</w:t>
      </w:r>
    </w:p>
    <w:p w14:paraId="71D3D641" w14:textId="66CF6DE0" w:rsidR="009D6B33" w:rsidRDefault="009D6B33" w:rsidP="005D7DF8">
      <w:pPr>
        <w:widowControl/>
        <w:shd w:val="clear" w:color="auto" w:fill="FFFFFF"/>
        <w:spacing w:before="120"/>
        <w:ind w:leftChars="929" w:left="1951"/>
        <w:jc w:val="left"/>
        <w:rPr>
          <w:ins w:id="7" w:author="刘 佳俊" w:date="2020-11-21T16:54:00Z"/>
          <w:rFonts w:ascii="Arial" w:eastAsia="宋体" w:hAnsi="Arial" w:cs="Arial"/>
          <w:kern w:val="0"/>
          <w:sz w:val="27"/>
          <w:szCs w:val="27"/>
        </w:rPr>
      </w:pPr>
    </w:p>
    <w:p w14:paraId="3EB72ABA" w14:textId="1D6EED20" w:rsidR="009D6B33" w:rsidRPr="009D6B33" w:rsidRDefault="009D6B33" w:rsidP="005D7DF8">
      <w:pPr>
        <w:widowControl/>
        <w:shd w:val="clear" w:color="auto" w:fill="FFFFFF"/>
        <w:spacing w:before="120"/>
        <w:ind w:leftChars="929" w:left="1951"/>
        <w:jc w:val="left"/>
        <w:rPr>
          <w:rFonts w:ascii="Arial" w:eastAsia="宋体" w:hAnsi="Arial" w:cs="Arial"/>
          <w:b/>
          <w:bCs/>
          <w:color w:val="FF0000"/>
          <w:kern w:val="0"/>
          <w:sz w:val="27"/>
          <w:szCs w:val="27"/>
          <w:rPrChange w:id="8" w:author="刘 佳俊" w:date="2020-11-21T16:55:00Z">
            <w:rPr>
              <w:rFonts w:ascii="Arial" w:eastAsia="宋体" w:hAnsi="Arial" w:cs="Arial"/>
              <w:kern w:val="0"/>
              <w:sz w:val="27"/>
              <w:szCs w:val="27"/>
            </w:rPr>
          </w:rPrChange>
        </w:rPr>
      </w:pPr>
      <w:ins w:id="9" w:author="刘 佳俊" w:date="2020-11-21T16:54:00Z">
        <w:r w:rsidRPr="009D6B33">
          <w:rPr>
            <w:rFonts w:ascii="Arial" w:eastAsia="宋体" w:hAnsi="Arial" w:cs="Arial" w:hint="eastAsia"/>
            <w:b/>
            <w:bCs/>
            <w:color w:val="FF0000"/>
            <w:kern w:val="0"/>
            <w:sz w:val="27"/>
            <w:szCs w:val="27"/>
            <w:rPrChange w:id="10" w:author="刘 佳俊" w:date="2020-11-21T16:55:00Z">
              <w:rPr>
                <w:rFonts w:ascii="Arial" w:eastAsia="宋体" w:hAnsi="Arial" w:cs="Arial" w:hint="eastAsia"/>
                <w:kern w:val="0"/>
                <w:sz w:val="27"/>
                <w:szCs w:val="27"/>
              </w:rPr>
            </w:rPrChange>
          </w:rPr>
          <w:t>修改：</w:t>
        </w:r>
        <w:r w:rsidRPr="009D6B33">
          <w:rPr>
            <w:rFonts w:ascii="Arial" w:hAnsi="Arial" w:cs="Arial"/>
            <w:b/>
            <w:bCs/>
            <w:color w:val="FF0000"/>
            <w:shd w:val="clear" w:color="auto" w:fill="FFFFFF"/>
            <w:rPrChange w:id="11" w:author="刘 佳俊" w:date="2020-11-21T16:55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>x, y, z = z, y, x</w:t>
        </w:r>
      </w:ins>
    </w:p>
    <w:p w14:paraId="0314111B" w14:textId="1769B7CF" w:rsidR="005D7DF8" w:rsidRDefault="005D7DF8" w:rsidP="005D7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猜猜</w:t>
      </w:r>
      <w:r w:rsidRPr="005D7DF8">
        <w:rPr>
          <w:rFonts w:ascii="Arial" w:eastAsia="宋体" w:hAnsi="Arial" w:cs="Arial"/>
          <w:kern w:val="0"/>
          <w:sz w:val="27"/>
          <w:szCs w:val="27"/>
        </w:rPr>
        <w:t xml:space="preserve"> (x &lt; y and [x] or [y])[0] </w:t>
      </w:r>
      <w:r w:rsidRPr="005D7DF8">
        <w:rPr>
          <w:rFonts w:ascii="Arial" w:eastAsia="宋体" w:hAnsi="Arial" w:cs="Arial"/>
          <w:kern w:val="0"/>
          <w:sz w:val="27"/>
          <w:szCs w:val="27"/>
        </w:rPr>
        <w:t>实现什么样的功能？</w:t>
      </w:r>
    </w:p>
    <w:p w14:paraId="4DBD4E46" w14:textId="45A804E6" w:rsidR="00BD20DE" w:rsidRDefault="00BD20DE" w:rsidP="00BD20DE">
      <w:pPr>
        <w:widowControl/>
        <w:shd w:val="clear" w:color="auto" w:fill="FFFFFF"/>
        <w:spacing w:before="120"/>
        <w:ind w:left="1320"/>
        <w:jc w:val="left"/>
        <w:rPr>
          <w:ins w:id="12" w:author="刘 佳俊" w:date="2020-11-21T17:01:00Z"/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答：不晓得</w:t>
      </w:r>
    </w:p>
    <w:p w14:paraId="59D0B655" w14:textId="36EFBF5C" w:rsidR="009D6B33" w:rsidRDefault="009D6B33" w:rsidP="00BD20DE">
      <w:pPr>
        <w:widowControl/>
        <w:shd w:val="clear" w:color="auto" w:fill="FFFFFF"/>
        <w:spacing w:before="120"/>
        <w:ind w:left="1320"/>
        <w:jc w:val="left"/>
        <w:rPr>
          <w:ins w:id="13" w:author="刘 佳俊" w:date="2020-11-21T17:01:00Z"/>
          <w:rFonts w:ascii="Arial" w:eastAsia="宋体" w:hAnsi="Arial" w:cs="Arial"/>
          <w:kern w:val="0"/>
          <w:sz w:val="27"/>
          <w:szCs w:val="27"/>
        </w:rPr>
      </w:pPr>
    </w:p>
    <w:p w14:paraId="268CF627" w14:textId="77A11CA1" w:rsidR="009D6B33" w:rsidRPr="009D6B33" w:rsidRDefault="009D6B33" w:rsidP="00BD20DE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kern w:val="0"/>
          <w:szCs w:val="21"/>
          <w:rPrChange w:id="14" w:author="刘 佳俊" w:date="2020-11-21T17:02:00Z">
            <w:rPr>
              <w:rFonts w:ascii="Arial" w:eastAsia="宋体" w:hAnsi="Arial" w:cs="Arial"/>
              <w:kern w:val="0"/>
              <w:sz w:val="27"/>
              <w:szCs w:val="27"/>
            </w:rPr>
          </w:rPrChange>
        </w:rPr>
      </w:pPr>
      <w:ins w:id="15" w:author="刘 佳俊" w:date="2020-11-21T17:01:00Z">
        <w:r w:rsidRPr="009D6B33">
          <w:rPr>
            <w:rFonts w:ascii="微软雅黑" w:eastAsia="微软雅黑" w:hAnsi="微软雅黑" w:cs="Arial" w:hint="eastAsia"/>
            <w:color w:val="C00000"/>
            <w:kern w:val="0"/>
            <w:szCs w:val="21"/>
            <w:rPrChange w:id="16" w:author="刘 佳俊" w:date="2020-11-21T17:02:00Z">
              <w:rPr>
                <w:rFonts w:ascii="Arial" w:eastAsia="宋体" w:hAnsi="Arial" w:cs="Arial" w:hint="eastAsia"/>
                <w:kern w:val="0"/>
                <w:sz w:val="27"/>
                <w:szCs w:val="27"/>
              </w:rPr>
            </w:rPrChange>
          </w:rPr>
          <w:t>修改：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17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这其实是</w:t>
        </w:r>
        <w:r w:rsidRPr="009D6B33">
          <w:rPr>
            <w:rFonts w:ascii="微软雅黑" w:eastAsia="微软雅黑" w:hAnsi="微软雅黑" w:cs="Arial"/>
            <w:color w:val="C00000"/>
            <w:szCs w:val="21"/>
            <w:shd w:val="clear" w:color="auto" w:fill="FFFFFF"/>
            <w:rPrChange w:id="18" w:author="刘 佳俊" w:date="2020-11-21T17:02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Python 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19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的作者还没有为</w:t>
        </w:r>
        <w:r w:rsidRPr="009D6B33">
          <w:rPr>
            <w:rFonts w:ascii="微软雅黑" w:eastAsia="微软雅黑" w:hAnsi="微软雅黑" w:cs="Arial"/>
            <w:color w:val="C00000"/>
            <w:szCs w:val="21"/>
            <w:shd w:val="clear" w:color="auto" w:fill="FFFFFF"/>
            <w:rPrChange w:id="20" w:author="刘 佳俊" w:date="2020-11-21T17:02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Python 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21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加入三元操作符之前，</w:t>
        </w:r>
        <w:r w:rsidRPr="009D6B33">
          <w:rPr>
            <w:rFonts w:ascii="微软雅黑" w:eastAsia="微软雅黑" w:hAnsi="微软雅黑" w:cs="Arial"/>
            <w:color w:val="C00000"/>
            <w:szCs w:val="21"/>
            <w:shd w:val="clear" w:color="auto" w:fill="FFFFFF"/>
            <w:rPrChange w:id="22" w:author="刘 佳俊" w:date="2020-11-21T17:02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Python 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23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社区的小伙伴们灵活的使用</w:t>
        </w:r>
        <w:r w:rsidRPr="009D6B33">
          <w:rPr>
            <w:rFonts w:ascii="微软雅黑" w:eastAsia="微软雅黑" w:hAnsi="微软雅黑" w:cs="Arial"/>
            <w:color w:val="C00000"/>
            <w:szCs w:val="21"/>
            <w:shd w:val="clear" w:color="auto" w:fill="FFFFFF"/>
            <w:rPrChange w:id="24" w:author="刘 佳俊" w:date="2020-11-21T17:02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and 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25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和</w:t>
        </w:r>
        <w:r w:rsidRPr="009D6B33">
          <w:rPr>
            <w:rFonts w:ascii="微软雅黑" w:eastAsia="微软雅黑" w:hAnsi="微软雅黑" w:cs="Arial"/>
            <w:color w:val="C00000"/>
            <w:szCs w:val="21"/>
            <w:shd w:val="clear" w:color="auto" w:fill="FFFFFF"/>
            <w:rPrChange w:id="26" w:author="刘 佳俊" w:date="2020-11-21T17:02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or 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27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搭配来实现三元操作符的</w:t>
        </w:r>
        <w:r w:rsidRPr="009D6B33">
          <w:rPr>
            <w:rFonts w:ascii="微软雅黑" w:eastAsia="微软雅黑" w:hAnsi="微软雅黑" w:cs="Arial" w:hint="eastAsia"/>
            <w:color w:val="C00000"/>
            <w:szCs w:val="21"/>
            <w:shd w:val="clear" w:color="auto" w:fill="FFFFFF"/>
            <w:rPrChange w:id="28" w:author="刘 佳俊" w:date="2020-11-21T17:02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lastRenderedPageBreak/>
          <w:t>功能，这里边有涉及到列表和切片的知识，这部分知识很快就会讲解，迫不及待的朋友可以先稍微预习下。</w:t>
        </w:r>
      </w:ins>
    </w:p>
    <w:p w14:paraId="33E0F6ED" w14:textId="14FE54D0" w:rsidR="005D7DF8" w:rsidRDefault="005D7DF8" w:rsidP="005D7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D7DF8">
        <w:rPr>
          <w:rFonts w:ascii="Arial" w:eastAsia="宋体" w:hAnsi="Arial" w:cs="Arial"/>
          <w:kern w:val="0"/>
          <w:sz w:val="27"/>
          <w:szCs w:val="27"/>
        </w:rPr>
        <w:t>你听说过成员资格运算符吗？</w:t>
      </w:r>
    </w:p>
    <w:p w14:paraId="324AE081" w14:textId="4F918D01" w:rsidR="00BD20DE" w:rsidRDefault="00BD20DE" w:rsidP="00BD20DE">
      <w:pPr>
        <w:widowControl/>
        <w:shd w:val="clear" w:color="auto" w:fill="FFFFFF"/>
        <w:spacing w:before="120"/>
        <w:ind w:left="1320"/>
        <w:jc w:val="left"/>
        <w:rPr>
          <w:ins w:id="29" w:author="刘 佳俊" w:date="2020-11-21T17:03:00Z"/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答：不晓得</w:t>
      </w:r>
    </w:p>
    <w:p w14:paraId="65265479" w14:textId="463DF408" w:rsidR="00EB2A13" w:rsidRDefault="00EB2A13" w:rsidP="00BD20DE">
      <w:pPr>
        <w:widowControl/>
        <w:shd w:val="clear" w:color="auto" w:fill="FFFFFF"/>
        <w:spacing w:before="120"/>
        <w:ind w:left="1320"/>
        <w:jc w:val="left"/>
        <w:rPr>
          <w:ins w:id="30" w:author="刘 佳俊" w:date="2020-11-21T17:03:00Z"/>
          <w:rFonts w:ascii="Arial" w:eastAsia="宋体" w:hAnsi="Arial" w:cs="Arial"/>
          <w:kern w:val="0"/>
          <w:sz w:val="27"/>
          <w:szCs w:val="27"/>
        </w:rPr>
      </w:pPr>
    </w:p>
    <w:p w14:paraId="76A16F0A" w14:textId="52E6A342" w:rsidR="00EB2A13" w:rsidRPr="00EB2A13" w:rsidRDefault="00EB2A13" w:rsidP="00BD20DE">
      <w:pPr>
        <w:widowControl/>
        <w:shd w:val="clear" w:color="auto" w:fill="FFFFFF"/>
        <w:spacing w:before="120"/>
        <w:ind w:left="1320"/>
        <w:jc w:val="left"/>
        <w:rPr>
          <w:rFonts w:ascii="微软雅黑" w:eastAsia="微软雅黑" w:hAnsi="微软雅黑" w:cs="Arial"/>
          <w:b/>
          <w:bCs/>
          <w:color w:val="C00000"/>
          <w:kern w:val="0"/>
          <w:szCs w:val="21"/>
          <w:rPrChange w:id="31" w:author="刘 佳俊" w:date="2020-11-21T17:04:00Z">
            <w:rPr>
              <w:rFonts w:ascii="Arial" w:eastAsia="宋体" w:hAnsi="Arial" w:cs="Arial"/>
              <w:kern w:val="0"/>
              <w:sz w:val="27"/>
              <w:szCs w:val="27"/>
            </w:rPr>
          </w:rPrChange>
        </w:rPr>
      </w:pPr>
      <w:ins w:id="32" w:author="刘 佳俊" w:date="2020-11-21T17:03:00Z">
        <w:r w:rsidRPr="00EB2A13">
          <w:rPr>
            <w:rFonts w:ascii="微软雅黑" w:eastAsia="微软雅黑" w:hAnsi="微软雅黑" w:cs="Arial" w:hint="eastAsia"/>
            <w:b/>
            <w:bCs/>
            <w:color w:val="C00000"/>
            <w:kern w:val="0"/>
            <w:szCs w:val="21"/>
            <w:rPrChange w:id="33" w:author="刘 佳俊" w:date="2020-11-21T17:04:00Z">
              <w:rPr>
                <w:rFonts w:ascii="Arial" w:eastAsia="宋体" w:hAnsi="Arial" w:cs="Arial" w:hint="eastAsia"/>
                <w:kern w:val="0"/>
                <w:sz w:val="27"/>
                <w:szCs w:val="27"/>
              </w:rPr>
            </w:rPrChange>
          </w:rPr>
          <w:t>修改：</w:t>
        </w:r>
        <w:r w:rsidRPr="00EB2A13">
          <w:rPr>
            <w:rFonts w:ascii="微软雅黑" w:eastAsia="微软雅黑" w:hAnsi="微软雅黑" w:cs="Arial"/>
            <w:b/>
            <w:bCs/>
            <w:color w:val="C00000"/>
            <w:szCs w:val="21"/>
            <w:shd w:val="clear" w:color="auto" w:fill="FFFFFF"/>
            <w:rPrChange w:id="34" w:author="刘 佳俊" w:date="2020-11-21T17:04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Python </w:t>
        </w:r>
        <w:r w:rsidRPr="00EB2A13">
          <w:rPr>
            <w:rFonts w:ascii="微软雅黑" w:eastAsia="微软雅黑" w:hAnsi="微软雅黑" w:cs="Arial" w:hint="eastAsia"/>
            <w:b/>
            <w:bCs/>
            <w:color w:val="C00000"/>
            <w:szCs w:val="21"/>
            <w:shd w:val="clear" w:color="auto" w:fill="FFFFFF"/>
            <w:rPrChange w:id="35" w:author="刘 佳俊" w:date="2020-11-21T17:04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有一个成员资格运算符：</w:t>
        </w:r>
        <w:r w:rsidRPr="00EB2A13">
          <w:rPr>
            <w:rFonts w:ascii="微软雅黑" w:eastAsia="微软雅黑" w:hAnsi="微软雅黑" w:cs="Arial"/>
            <w:b/>
            <w:bCs/>
            <w:color w:val="C00000"/>
            <w:szCs w:val="21"/>
            <w:shd w:val="clear" w:color="auto" w:fill="FFFFFF"/>
            <w:rPrChange w:id="36" w:author="刘 佳俊" w:date="2020-11-21T17:04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>in</w:t>
        </w:r>
        <w:r w:rsidRPr="00EB2A13">
          <w:rPr>
            <w:rFonts w:ascii="微软雅黑" w:eastAsia="微软雅黑" w:hAnsi="微软雅黑" w:cs="Arial" w:hint="eastAsia"/>
            <w:b/>
            <w:bCs/>
            <w:color w:val="C00000"/>
            <w:szCs w:val="21"/>
            <w:shd w:val="clear" w:color="auto" w:fill="FFFFFF"/>
            <w:rPrChange w:id="37" w:author="刘 佳俊" w:date="2020-11-21T17:04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，用于检查一个值是否在序列中，如果在序列中返回</w:t>
        </w:r>
        <w:r w:rsidRPr="00EB2A13">
          <w:rPr>
            <w:rFonts w:ascii="微软雅黑" w:eastAsia="微软雅黑" w:hAnsi="微软雅黑" w:cs="Arial"/>
            <w:b/>
            <w:bCs/>
            <w:color w:val="C00000"/>
            <w:szCs w:val="21"/>
            <w:shd w:val="clear" w:color="auto" w:fill="FFFFFF"/>
            <w:rPrChange w:id="38" w:author="刘 佳俊" w:date="2020-11-21T17:04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True</w:t>
        </w:r>
        <w:r w:rsidRPr="00EB2A13">
          <w:rPr>
            <w:rFonts w:ascii="微软雅黑" w:eastAsia="微软雅黑" w:hAnsi="微软雅黑" w:cs="Arial" w:hint="eastAsia"/>
            <w:b/>
            <w:bCs/>
            <w:color w:val="C00000"/>
            <w:szCs w:val="21"/>
            <w:shd w:val="clear" w:color="auto" w:fill="FFFFFF"/>
            <w:rPrChange w:id="39" w:author="刘 佳俊" w:date="2020-11-21T17:04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，否则返回</w:t>
        </w:r>
        <w:r w:rsidRPr="00EB2A13">
          <w:rPr>
            <w:rFonts w:ascii="微软雅黑" w:eastAsia="微软雅黑" w:hAnsi="微软雅黑" w:cs="Arial"/>
            <w:b/>
            <w:bCs/>
            <w:color w:val="C00000"/>
            <w:szCs w:val="21"/>
            <w:shd w:val="clear" w:color="auto" w:fill="FFFFFF"/>
            <w:rPrChange w:id="40" w:author="刘 佳俊" w:date="2020-11-21T17:04:00Z">
              <w:rPr>
                <w:rFonts w:ascii="Arial" w:hAnsi="Arial" w:cs="Arial"/>
                <w:color w:val="4D4D4D"/>
                <w:shd w:val="clear" w:color="auto" w:fill="FFFFFF"/>
              </w:rPr>
            </w:rPrChange>
          </w:rPr>
          <w:t xml:space="preserve"> False</w:t>
        </w:r>
        <w:r w:rsidRPr="00EB2A13">
          <w:rPr>
            <w:rFonts w:ascii="微软雅黑" w:eastAsia="微软雅黑" w:hAnsi="微软雅黑" w:cs="Arial" w:hint="eastAsia"/>
            <w:b/>
            <w:bCs/>
            <w:color w:val="C00000"/>
            <w:szCs w:val="21"/>
            <w:shd w:val="clear" w:color="auto" w:fill="FFFFFF"/>
            <w:rPrChange w:id="41" w:author="刘 佳俊" w:date="2020-11-21T17:04:00Z">
              <w:rPr>
                <w:rFonts w:ascii="Arial" w:hAnsi="Arial" w:cs="Arial" w:hint="eastAsia"/>
                <w:color w:val="4D4D4D"/>
                <w:shd w:val="clear" w:color="auto" w:fill="FFFFFF"/>
              </w:rPr>
            </w:rPrChange>
          </w:rPr>
          <w:t>。</w:t>
        </w:r>
      </w:ins>
    </w:p>
    <w:p w14:paraId="1C91C328" w14:textId="67850D4E" w:rsidR="00834A3A" w:rsidRDefault="00EB2A13">
      <w:pPr>
        <w:rPr>
          <w:ins w:id="42" w:author="刘 佳俊" w:date="2020-11-21T17:04:00Z"/>
        </w:rPr>
      </w:pPr>
      <w:ins w:id="43" w:author="刘 佳俊" w:date="2020-11-21T17:04:00Z">
        <w:r>
          <w:tab/>
        </w:r>
        <w:r>
          <w:tab/>
        </w:r>
        <w:r>
          <w:tab/>
        </w:r>
      </w:ins>
    </w:p>
    <w:p w14:paraId="220885F0" w14:textId="3EF1E0DB" w:rsidR="00EB2A13" w:rsidRDefault="00EB2A13">
      <w:pPr>
        <w:rPr>
          <w:ins w:id="44" w:author="刘 佳俊" w:date="2020-11-21T17:04:00Z"/>
        </w:rPr>
      </w:pPr>
    </w:p>
    <w:p w14:paraId="1A523212" w14:textId="13600E7D" w:rsidR="00EB2A13" w:rsidRDefault="00EB2A13" w:rsidP="00EB2A13">
      <w:pPr>
        <w:rPr>
          <w:ins w:id="45" w:author="刘 佳俊" w:date="2020-11-21T17:04:00Z"/>
        </w:rPr>
      </w:pPr>
      <w:ins w:id="46" w:author="刘 佳俊" w:date="2020-11-21T17:04:00Z">
        <w:r>
          <w:tab/>
        </w:r>
        <w:r>
          <w:tab/>
        </w:r>
        <w:r>
          <w:tab/>
          <w:t>&gt;&gt;&gt; name = '小甲鱼'</w:t>
        </w:r>
      </w:ins>
    </w:p>
    <w:p w14:paraId="5E57A91E" w14:textId="05F47662" w:rsidR="00EB2A13" w:rsidRDefault="00EB2A13">
      <w:pPr>
        <w:ind w:left="840" w:firstLine="420"/>
        <w:rPr>
          <w:ins w:id="47" w:author="刘 佳俊" w:date="2020-11-21T17:04:00Z"/>
        </w:rPr>
        <w:pPrChange w:id="48" w:author="刘 佳俊" w:date="2020-11-21T17:04:00Z">
          <w:pPr/>
        </w:pPrChange>
      </w:pPr>
      <w:ins w:id="49" w:author="刘 佳俊" w:date="2020-11-21T17:04:00Z">
        <w:r>
          <w:t>&gt;&gt;&gt; '鱼' in name</w:t>
        </w:r>
      </w:ins>
    </w:p>
    <w:p w14:paraId="63FFBE2B" w14:textId="124180DC" w:rsidR="00EB2A13" w:rsidRDefault="00EB2A13">
      <w:pPr>
        <w:ind w:left="1680"/>
        <w:rPr>
          <w:ins w:id="50" w:author="刘 佳俊" w:date="2020-11-21T17:04:00Z"/>
        </w:rPr>
        <w:pPrChange w:id="51" w:author="刘 佳俊" w:date="2020-11-21T17:04:00Z">
          <w:pPr/>
        </w:pPrChange>
      </w:pPr>
      <w:ins w:id="52" w:author="刘 佳俊" w:date="2020-11-21T17:04:00Z">
        <w:r>
          <w:t>True</w:t>
        </w:r>
      </w:ins>
    </w:p>
    <w:p w14:paraId="652F549B" w14:textId="2420EEE9" w:rsidR="00EB2A13" w:rsidRDefault="00EB2A13">
      <w:pPr>
        <w:ind w:left="840" w:firstLine="420"/>
        <w:rPr>
          <w:ins w:id="53" w:author="刘 佳俊" w:date="2020-11-21T17:04:00Z"/>
        </w:rPr>
        <w:pPrChange w:id="54" w:author="刘 佳俊" w:date="2020-11-21T17:04:00Z">
          <w:pPr/>
        </w:pPrChange>
      </w:pPr>
      <w:ins w:id="55" w:author="刘 佳俊" w:date="2020-11-21T17:04:00Z">
        <w:r>
          <w:t>&gt;&gt;&gt; '肥鱼' in name</w:t>
        </w:r>
      </w:ins>
    </w:p>
    <w:p w14:paraId="52972B47" w14:textId="590D5CC0" w:rsidR="008B05CA" w:rsidRDefault="00EB2A13" w:rsidP="008B05CA">
      <w:pPr>
        <w:ind w:left="840" w:firstLineChars="400" w:firstLine="840"/>
      </w:pPr>
      <w:ins w:id="56" w:author="刘 佳俊" w:date="2020-11-21T17:04:00Z">
        <w:r>
          <w:t>False</w:t>
        </w:r>
      </w:ins>
    </w:p>
    <w:p w14:paraId="2967C75B" w14:textId="2414B1FD" w:rsidR="008B05CA" w:rsidRDefault="008B05CA" w:rsidP="008B05CA"/>
    <w:p w14:paraId="76559102" w14:textId="02F8F8F6" w:rsidR="008B05CA" w:rsidRDefault="008B05CA" w:rsidP="008B05CA"/>
    <w:p w14:paraId="218B5DA1" w14:textId="3987A0AF" w:rsidR="008B05CA" w:rsidRDefault="008B05CA" w:rsidP="008B05CA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0E8CB23" wp14:editId="2F47899F">
            <wp:simplePos x="0" y="0"/>
            <wp:positionH relativeFrom="margin">
              <wp:align>right</wp:align>
            </wp:positionH>
            <wp:positionV relativeFrom="paragraph">
              <wp:posOffset>223744</wp:posOffset>
            </wp:positionV>
            <wp:extent cx="5274310" cy="39687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总结：这节课我们了解了分支和循环，并且带我们了解了“打飞机”这一游戏的大概思路</w:t>
      </w:r>
      <w:r>
        <w:br w:type="page"/>
      </w:r>
    </w:p>
    <w:p w14:paraId="706C26FD" w14:textId="3EFF3E10" w:rsidR="008B05CA" w:rsidRDefault="008B05CA" w:rsidP="008B05CA">
      <w:r>
        <w:rPr>
          <w:rFonts w:hint="eastAsia"/>
        </w:rPr>
        <w:lastRenderedPageBreak/>
        <w:t>并且小甲鱼教了我们用三种方法做成绩等级（90-100为A，80-90为B，60-80为C，60以下为D），分别是全是if函数，if函数结合else函数，elif函数</w:t>
      </w:r>
    </w:p>
    <w:p w14:paraId="60FCB3AB" w14:textId="28CF65BC" w:rsidR="008B05CA" w:rsidRDefault="008B05CA" w:rsidP="008B05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A15F32" wp14:editId="037E8F4E">
            <wp:extent cx="5274310" cy="358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EC9" w14:textId="63FD384C" w:rsidR="008B05CA" w:rsidRDefault="008B05CA" w:rsidP="008B05CA">
      <w:pPr>
        <w:rPr>
          <w:noProof/>
        </w:rPr>
      </w:pPr>
      <w:r>
        <w:rPr>
          <w:noProof/>
        </w:rPr>
        <w:drawing>
          <wp:inline distT="0" distB="0" distL="0" distR="0" wp14:anchorId="53D66877" wp14:editId="650AA232">
            <wp:extent cx="5274310" cy="3942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2A4" w14:textId="54D8A787" w:rsidR="008B05CA" w:rsidRDefault="008B05CA" w:rsidP="008B05CA">
      <w:pPr>
        <w:rPr>
          <w:noProof/>
        </w:rPr>
      </w:pPr>
    </w:p>
    <w:p w14:paraId="169FC402" w14:textId="41F08070" w:rsidR="008B05CA" w:rsidRDefault="008B05CA" w:rsidP="008B05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DFC62C" wp14:editId="449FCFB7">
            <wp:extent cx="5274310" cy="3946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7C9" w14:textId="6D2922E0" w:rsidR="008B05CA" w:rsidRDefault="008B05CA" w:rsidP="008B05CA">
      <w:pPr>
        <w:ind w:firstLineChars="200" w:firstLine="420"/>
      </w:pPr>
    </w:p>
    <w:p w14:paraId="5E2BEB20" w14:textId="39195C51" w:rsidR="008B05CA" w:rsidRDefault="008B05CA" w:rsidP="008B05CA">
      <w:pPr>
        <w:ind w:firstLineChars="200" w:firstLine="420"/>
      </w:pPr>
      <w:r>
        <w:rPr>
          <w:rFonts w:hint="eastAsia"/>
        </w:rPr>
        <w:t>推荐使用elif函数</w:t>
      </w:r>
    </w:p>
    <w:p w14:paraId="1CF77209" w14:textId="5BDE783E" w:rsidR="008B05CA" w:rsidRDefault="008B05CA" w:rsidP="008B05CA">
      <w:pPr>
        <w:ind w:firstLineChars="200" w:firstLine="420"/>
      </w:pPr>
    </w:p>
    <w:p w14:paraId="00B7CC7A" w14:textId="13086626" w:rsidR="008B05CA" w:rsidRDefault="00AA280C" w:rsidP="008B05CA">
      <w:pPr>
        <w:ind w:firstLineChars="200" w:firstLine="420"/>
      </w:pPr>
      <w:r>
        <w:rPr>
          <w:rFonts w:hint="eastAsia"/>
        </w:rPr>
        <w:t>三元操作符，这个可以使得界面更简洁化，如：</w:t>
      </w:r>
    </w:p>
    <w:p w14:paraId="44438590" w14:textId="3A15575D" w:rsidR="00AA280C" w:rsidRDefault="00AA280C" w:rsidP="008B05CA">
      <w:pPr>
        <w:ind w:firstLineChars="200" w:firstLine="420"/>
      </w:pPr>
      <w:r>
        <w:t>x,y=4,5</w:t>
      </w:r>
    </w:p>
    <w:p w14:paraId="5FC55796" w14:textId="77160A79" w:rsidR="00AA280C" w:rsidRDefault="00AA280C" w:rsidP="008B05CA">
      <w:pPr>
        <w:ind w:firstLineChars="200" w:firstLine="420"/>
      </w:pPr>
      <w:r>
        <w:rPr>
          <w:rFonts w:hint="eastAsia"/>
        </w:rPr>
        <w:t>i</w:t>
      </w:r>
      <w:r>
        <w:t>f x&lt;y:</w:t>
      </w:r>
    </w:p>
    <w:p w14:paraId="239CC25D" w14:textId="6BF402DD" w:rsidR="00AA280C" w:rsidRDefault="00AA280C" w:rsidP="008B05CA">
      <w:pPr>
        <w:ind w:firstLineChars="200" w:firstLine="420"/>
      </w:pPr>
      <w:r>
        <w:tab/>
        <w:t>small=x</w:t>
      </w:r>
    </w:p>
    <w:p w14:paraId="0B1EBF64" w14:textId="44CBB29A" w:rsidR="00AA280C" w:rsidRDefault="00AA280C" w:rsidP="008B05CA">
      <w:pPr>
        <w:ind w:firstLineChars="200" w:firstLine="420"/>
      </w:pPr>
      <w:r>
        <w:rPr>
          <w:rFonts w:hint="eastAsia"/>
        </w:rPr>
        <w:t>e</w:t>
      </w:r>
      <w:r>
        <w:t>lse:</w:t>
      </w:r>
    </w:p>
    <w:p w14:paraId="558F89B2" w14:textId="1EACFB4B" w:rsidR="00AA280C" w:rsidRDefault="00AA280C" w:rsidP="008B05CA">
      <w:pPr>
        <w:ind w:firstLineChars="200" w:firstLine="420"/>
      </w:pPr>
      <w:r>
        <w:tab/>
        <w:t>small=y</w:t>
      </w:r>
    </w:p>
    <w:p w14:paraId="6D313107" w14:textId="1332D002" w:rsidR="00AA280C" w:rsidRDefault="00AA280C" w:rsidP="008B05CA">
      <w:pPr>
        <w:ind w:firstLineChars="200" w:firstLine="420"/>
      </w:pPr>
    </w:p>
    <w:p w14:paraId="1E3B63DD" w14:textId="16F34577" w:rsidR="00AA280C" w:rsidRDefault="00AA280C" w:rsidP="008B05CA">
      <w:pPr>
        <w:ind w:firstLineChars="200" w:firstLine="420"/>
      </w:pPr>
      <w:r>
        <w:rPr>
          <w:rFonts w:hint="eastAsia"/>
        </w:rPr>
        <w:t>可以表示为：s</w:t>
      </w:r>
      <w:r>
        <w:t>mall=x if x&lt;y else y</w:t>
      </w:r>
    </w:p>
    <w:p w14:paraId="0DBC94B0" w14:textId="748BFE2B" w:rsidR="00AA280C" w:rsidRDefault="00AA280C" w:rsidP="008B05CA">
      <w:pPr>
        <w:ind w:firstLineChars="200" w:firstLine="420"/>
      </w:pPr>
      <w:r>
        <w:rPr>
          <w:rFonts w:hint="eastAsia"/>
        </w:rPr>
        <w:t>语法：x</w:t>
      </w:r>
      <w:r>
        <w:t xml:space="preserve"> if</w:t>
      </w:r>
      <w:r>
        <w:rPr>
          <w:rFonts w:hint="eastAsia"/>
        </w:rPr>
        <w:t>条件e</w:t>
      </w:r>
      <w:r>
        <w:t>lse y</w:t>
      </w:r>
    </w:p>
    <w:p w14:paraId="39A29D39" w14:textId="14346CB2" w:rsidR="00AA280C" w:rsidRDefault="00AA280C" w:rsidP="008B05CA">
      <w:pPr>
        <w:ind w:firstLineChars="200" w:firstLine="420"/>
      </w:pPr>
    </w:p>
    <w:p w14:paraId="3A3AAA3A" w14:textId="54DCB8B2" w:rsidR="00AA280C" w:rsidRDefault="00AA280C" w:rsidP="008B05CA">
      <w:pPr>
        <w:ind w:firstLineChars="200" w:firstLine="420"/>
      </w:pPr>
      <w:r>
        <w:rPr>
          <w:rFonts w:hint="eastAsia"/>
        </w:rPr>
        <w:t>最后讲了断言函数assert</w:t>
      </w:r>
    </w:p>
    <w:p w14:paraId="32A6640D" w14:textId="553265B4" w:rsidR="00AA280C" w:rsidRPr="008B05CA" w:rsidRDefault="00AA280C" w:rsidP="008B05CA">
      <w:pPr>
        <w:ind w:firstLineChars="200" w:firstLine="420"/>
        <w:rPr>
          <w:rFonts w:hint="eastAsia"/>
        </w:rPr>
      </w:pPr>
      <w:r>
        <w:rPr>
          <w:rFonts w:hint="eastAsia"/>
        </w:rPr>
        <w:t>这个可以使得程序自动崩溃，用于排错，这样就可以在错误出现前提前自爆，然后帮助我们找到错误位置，操作题第2题已经回答了。</w:t>
      </w:r>
    </w:p>
    <w:sectPr w:rsidR="00AA280C" w:rsidRPr="008B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F1C"/>
    <w:multiLevelType w:val="multilevel"/>
    <w:tmpl w:val="1A2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F8"/>
    <w:rsid w:val="005D7DF8"/>
    <w:rsid w:val="00834A3A"/>
    <w:rsid w:val="008B05CA"/>
    <w:rsid w:val="009D6B33"/>
    <w:rsid w:val="00A36499"/>
    <w:rsid w:val="00AA280C"/>
    <w:rsid w:val="00BD20DE"/>
    <w:rsid w:val="00E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22CD"/>
  <w15:chartTrackingRefBased/>
  <w15:docId w15:val="{CDA824FA-F76F-4B57-86F5-024CB10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D7D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D7DF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2020-11-21T08:26:00Z</dcterms:created>
  <dcterms:modified xsi:type="dcterms:W3CDTF">2020-11-21T15:06:00Z</dcterms:modified>
</cp:coreProperties>
</file>